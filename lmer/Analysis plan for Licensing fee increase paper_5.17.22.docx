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C08B" w14:textId="77777777" w:rsidR="009D2B6F" w:rsidRPr="00722D25" w:rsidRDefault="009D2B6F" w:rsidP="009D2B6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722D25">
        <w:rPr>
          <w:rFonts w:ascii="Arial" w:hAnsi="Arial" w:cs="Arial"/>
          <w:b/>
          <w:bCs/>
        </w:rPr>
        <w:t xml:space="preserve">Analysis Plan for the Impact of the 2016 California state tobacco retail licensing fee increase on </w:t>
      </w:r>
      <w:r>
        <w:rPr>
          <w:rFonts w:ascii="Arial" w:hAnsi="Arial" w:cs="Arial"/>
          <w:b/>
          <w:bCs/>
        </w:rPr>
        <w:t>retail store density and sociodemographic differences</w:t>
      </w:r>
    </w:p>
    <w:p w14:paraId="594D4C64" w14:textId="77777777" w:rsidR="009D2B6F" w:rsidRPr="00EE6BC5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E6BC5">
        <w:rPr>
          <w:rFonts w:ascii="Arial" w:hAnsi="Arial" w:cs="Arial"/>
          <w:b/>
          <w:bCs/>
        </w:rPr>
        <w:t>Overview</w:t>
      </w:r>
    </w:p>
    <w:p w14:paraId="05788581" w14:textId="3DE6A5A9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goal of this study is to</w:t>
      </w:r>
      <w:r w:rsidRPr="00EA0536">
        <w:rPr>
          <w:rFonts w:ascii="Arial" w:hAnsi="Arial" w:cs="Arial"/>
          <w:bCs/>
        </w:rPr>
        <w:t xml:space="preserve"> investigate the </w:t>
      </w:r>
      <w:r>
        <w:rPr>
          <w:rFonts w:ascii="Arial" w:hAnsi="Arial" w:cs="Arial"/>
          <w:bCs/>
        </w:rPr>
        <w:t xml:space="preserve">impact of the 2016 California state tobacco retail licensing fee increase on tobacco use, and differences in the relationship by </w:t>
      </w:r>
      <w:del w:id="0" w:author="Usidame, Omobukola Otoise" w:date="2023-05-17T08:43:00Z">
        <w:r w:rsidR="0045015B" w:rsidDel="00A40DB0">
          <w:rPr>
            <w:rFonts w:ascii="Arial" w:hAnsi="Arial" w:cs="Arial"/>
          </w:rPr>
          <w:delText>county</w:delText>
        </w:r>
      </w:del>
      <w:ins w:id="1" w:author="Usidame, Omobukola Otoise" w:date="2023-05-17T08:43:00Z">
        <w:r w:rsidR="00A40DB0">
          <w:rPr>
            <w:rFonts w:ascii="Arial" w:hAnsi="Arial" w:cs="Arial"/>
          </w:rPr>
          <w:t>city</w:t>
        </w:r>
      </w:ins>
      <w:r w:rsidR="0045015B">
        <w:rPr>
          <w:rFonts w:ascii="Arial" w:hAnsi="Arial" w:cs="Arial"/>
        </w:rPr>
        <w:t xml:space="preserve">-level </w:t>
      </w:r>
      <w:r w:rsidRPr="00EA0536">
        <w:rPr>
          <w:rFonts w:ascii="Arial" w:hAnsi="Arial" w:cs="Arial"/>
          <w:bCs/>
        </w:rPr>
        <w:t xml:space="preserve">sociodemographic </w:t>
      </w:r>
      <w:r w:rsidR="0045015B">
        <w:rPr>
          <w:rFonts w:ascii="Arial" w:hAnsi="Arial" w:cs="Arial"/>
          <w:bCs/>
        </w:rPr>
        <w:t xml:space="preserve">(SD) </w:t>
      </w:r>
      <w:r w:rsidRPr="00EA0536">
        <w:rPr>
          <w:rFonts w:ascii="Arial" w:hAnsi="Arial" w:cs="Arial"/>
          <w:bCs/>
        </w:rPr>
        <w:t>characteristics.</w:t>
      </w:r>
      <w:r>
        <w:rPr>
          <w:rFonts w:ascii="Arial" w:hAnsi="Arial" w:cs="Arial"/>
          <w:bCs/>
        </w:rPr>
        <w:t xml:space="preserve"> </w:t>
      </w:r>
    </w:p>
    <w:p w14:paraId="7BA64BEC" w14:textId="77777777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1E94BDE1" w14:textId="340582B1" w:rsidR="009D2B6F" w:rsidRPr="002949DE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949DE">
        <w:rPr>
          <w:rFonts w:ascii="Arial" w:hAnsi="Arial" w:cs="Arial"/>
          <w:b/>
        </w:rPr>
        <w:t>Data sources.</w:t>
      </w:r>
      <w:r w:rsidRPr="002949DE">
        <w:rPr>
          <w:rFonts w:ascii="Arial" w:hAnsi="Arial" w:cs="Arial"/>
        </w:rPr>
        <w:t xml:space="preserve"> There will be two </w:t>
      </w:r>
      <w:r w:rsidR="0045015B" w:rsidRPr="002949DE">
        <w:rPr>
          <w:rFonts w:ascii="Arial" w:hAnsi="Arial" w:cs="Arial"/>
        </w:rPr>
        <w:t xml:space="preserve">primary </w:t>
      </w:r>
      <w:r w:rsidRPr="002949DE">
        <w:rPr>
          <w:rFonts w:ascii="Arial" w:hAnsi="Arial" w:cs="Arial"/>
        </w:rPr>
        <w:t>data sources for the outcome and exposure measures. Retail store density data will be obtained from the</w:t>
      </w:r>
      <w:r w:rsidRPr="002949DE">
        <w:rPr>
          <w:rFonts w:ascii="Arial" w:hAnsi="Arial" w:cs="Arial"/>
          <w:bCs/>
        </w:rPr>
        <w:t xml:space="preserve"> </w:t>
      </w:r>
      <w:ins w:id="2" w:author="Usidame, Omobukola Otoise" w:date="2023-05-17T08:46:00Z">
        <w:r w:rsidR="00A40DB0" w:rsidRPr="00A40DB0">
          <w:rPr>
            <w:rFonts w:ascii="Arial" w:hAnsi="Arial" w:cs="Arial"/>
            <w:b/>
            <w:rPrChange w:id="3" w:author="Usidame, Omobukola Otoise" w:date="2023-05-17T08:46:00Z">
              <w:rPr>
                <w:rFonts w:ascii="Arial" w:hAnsi="Arial" w:cs="Arial"/>
                <w:bCs/>
              </w:rPr>
            </w:rPrChange>
          </w:rPr>
          <w:t xml:space="preserve">California </w:t>
        </w:r>
      </w:ins>
      <w:ins w:id="4" w:author="Usidame, Omobukola Otoise" w:date="2023-05-17T08:45:00Z">
        <w:r w:rsidR="00A40DB0" w:rsidRPr="00A40DB0">
          <w:rPr>
            <w:rFonts w:ascii="Arial" w:hAnsi="Arial" w:cs="Arial"/>
            <w:b/>
            <w:rPrChange w:id="5" w:author="Usidame, Omobukola Otoise" w:date="2023-05-17T08:46:00Z">
              <w:rPr>
                <w:rFonts w:ascii="Arial" w:hAnsi="Arial" w:cs="Arial"/>
                <w:bCs/>
              </w:rPr>
            </w:rPrChange>
          </w:rPr>
          <w:t>Retail store density data</w:t>
        </w:r>
      </w:ins>
      <w:del w:id="6" w:author="Usidame, Omobukola Otoise" w:date="2023-05-17T08:45:00Z">
        <w:r w:rsidRPr="002949DE" w:rsidDel="00A40DB0">
          <w:rPr>
            <w:rFonts w:ascii="Arial" w:hAnsi="Arial" w:cs="Arial"/>
            <w:b/>
          </w:rPr>
          <w:delText>National Establishment Time Series (NETS)</w:delText>
        </w:r>
      </w:del>
      <w:r w:rsidRPr="002949DE">
        <w:rPr>
          <w:rFonts w:ascii="Arial" w:hAnsi="Arial" w:cs="Arial"/>
          <w:b/>
        </w:rPr>
        <w:t>.</w:t>
      </w:r>
      <w:r w:rsidRPr="002949DE">
        <w:rPr>
          <w:rFonts w:ascii="Arial" w:hAnsi="Arial" w:cs="Arial"/>
          <w:bCs/>
        </w:rPr>
        <w:t xml:space="preserve"> </w:t>
      </w:r>
      <w:del w:id="7" w:author="Usidame, Omobukola Otoise" w:date="2023-05-17T08:46:00Z">
        <w:r w:rsidRPr="002949DE" w:rsidDel="00A40DB0">
          <w:rPr>
            <w:rFonts w:ascii="Arial" w:hAnsi="Arial" w:cs="Arial"/>
            <w:bCs/>
          </w:rPr>
          <w:delText>NETS is a private sector source of U.S. business microdata that can be used for state-specific extracts. In addition to geolocation information about each store, NETS includes store type codes developed by the Census Bureau North American Industry Classification System (NAICS)</w:delText>
        </w:r>
        <w:r w:rsidR="0045015B" w:rsidRPr="002949DE" w:rsidDel="00A40DB0">
          <w:rPr>
            <w:rFonts w:ascii="Arial" w:hAnsi="Arial" w:cs="Arial"/>
            <w:bCs/>
          </w:rPr>
          <w:delText xml:space="preserve"> to help accurately identify the stores that sell tobacco products.</w:delText>
        </w:r>
        <w:r w:rsidRPr="002949DE" w:rsidDel="00A40DB0">
          <w:rPr>
            <w:rFonts w:ascii="Arial" w:hAnsi="Arial" w:cs="Arial"/>
            <w:bCs/>
          </w:rPr>
          <w:delText xml:space="preserve"> NETS data is available from 1996 to 2020 but we will use data from 2012 to 2020, 4 years before and after the TRL fee increase.</w:delText>
        </w:r>
        <w:r w:rsidRPr="002949DE" w:rsidDel="00A40DB0">
          <w:rPr>
            <w:rFonts w:ascii="Arial" w:hAnsi="Arial" w:cs="Arial"/>
          </w:rPr>
          <w:delText xml:space="preserve"> </w:delText>
        </w:r>
      </w:del>
    </w:p>
    <w:p w14:paraId="4B4512B7" w14:textId="77777777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EBD63D" w14:textId="5D459D00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will control for other </w:t>
      </w:r>
      <w:del w:id="8" w:author="Usidame, Omobukola Otoise" w:date="2023-05-17T08:32:00Z">
        <w:r w:rsidR="0045015B" w:rsidDel="002949DE">
          <w:rPr>
            <w:rFonts w:ascii="Arial" w:hAnsi="Arial" w:cs="Arial"/>
          </w:rPr>
          <w:delText>county</w:delText>
        </w:r>
      </w:del>
      <w:ins w:id="9" w:author="Usidame, Omobukola Otoise" w:date="2023-05-17T08:32:00Z">
        <w:r w:rsidR="002949DE">
          <w:rPr>
            <w:rFonts w:ascii="Arial" w:hAnsi="Arial" w:cs="Arial"/>
          </w:rPr>
          <w:t>c</w:t>
        </w:r>
        <w:r w:rsidR="002949DE">
          <w:rPr>
            <w:rFonts w:ascii="Arial" w:hAnsi="Arial" w:cs="Arial"/>
          </w:rPr>
          <w:t>i</w:t>
        </w:r>
        <w:r w:rsidR="002949DE">
          <w:rPr>
            <w:rFonts w:ascii="Arial" w:hAnsi="Arial" w:cs="Arial"/>
          </w:rPr>
          <w:t>ty</w:t>
        </w:r>
      </w:ins>
      <w:r w:rsidR="0045015B">
        <w:rPr>
          <w:rFonts w:ascii="Arial" w:hAnsi="Arial" w:cs="Arial"/>
        </w:rPr>
        <w:t>-level</w:t>
      </w:r>
      <w:r>
        <w:rPr>
          <w:rFonts w:ascii="Arial" w:hAnsi="Arial" w:cs="Arial"/>
        </w:rPr>
        <w:t xml:space="preserve"> </w:t>
      </w:r>
      <w:r w:rsidRPr="009F58CC">
        <w:rPr>
          <w:rFonts w:ascii="Arial" w:hAnsi="Arial" w:cs="Arial"/>
        </w:rPr>
        <w:t>policies</w:t>
      </w:r>
      <w:r>
        <w:rPr>
          <w:rFonts w:ascii="Arial" w:hAnsi="Arial" w:cs="Arial"/>
        </w:rPr>
        <w:t xml:space="preserve"> including licensing</w:t>
      </w:r>
      <w:del w:id="10" w:author="Usidame, Omobukola Otoise" w:date="2023-05-17T08:33:00Z">
        <w:r w:rsidDel="002949DE">
          <w:rPr>
            <w:rFonts w:ascii="Arial" w:hAnsi="Arial" w:cs="Arial"/>
          </w:rPr>
          <w:delText xml:space="preserve">, </w:delText>
        </w:r>
      </w:del>
      <w:ins w:id="11" w:author="Usidame, Omobukola Otoise" w:date="2023-05-17T08:33:00Z">
        <w:r w:rsidR="002949DE">
          <w:rPr>
            <w:rFonts w:ascii="Arial" w:hAnsi="Arial" w:cs="Arial"/>
          </w:rPr>
          <w:t xml:space="preserve"> and</w:t>
        </w:r>
        <w:r w:rsidR="002949DE">
          <w:rPr>
            <w:rFonts w:ascii="Arial" w:hAnsi="Arial" w:cs="Arial"/>
          </w:rPr>
          <w:t xml:space="preserve"> </w:t>
        </w:r>
      </w:ins>
      <w:del w:id="12" w:author="Usidame, Omobukola Otoise" w:date="2023-05-17T08:32:00Z">
        <w:r w:rsidDel="002949DE">
          <w:rPr>
            <w:rFonts w:ascii="Arial" w:hAnsi="Arial" w:cs="Arial"/>
          </w:rPr>
          <w:delText>smoke-free</w:delText>
        </w:r>
      </w:del>
      <w:ins w:id="13" w:author="Usidame, Omobukola Otoise" w:date="2023-05-17T08:32:00Z">
        <w:r w:rsidR="002949DE">
          <w:rPr>
            <w:rFonts w:ascii="Arial" w:hAnsi="Arial" w:cs="Arial"/>
          </w:rPr>
          <w:t>pha</w:t>
        </w:r>
      </w:ins>
      <w:ins w:id="14" w:author="Usidame, Omobukola Otoise" w:date="2023-05-17T08:33:00Z">
        <w:r w:rsidR="002949DE">
          <w:rPr>
            <w:rFonts w:ascii="Arial" w:hAnsi="Arial" w:cs="Arial"/>
          </w:rPr>
          <w:t>rmacy bans</w:t>
        </w:r>
      </w:ins>
      <w:del w:id="15" w:author="Usidame, Omobukola Otoise" w:date="2023-05-17T08:33:00Z">
        <w:r w:rsidR="00746A9F" w:rsidDel="002949DE">
          <w:rPr>
            <w:rFonts w:ascii="Arial" w:hAnsi="Arial" w:cs="Arial"/>
          </w:rPr>
          <w:delText>,</w:delText>
        </w:r>
        <w:r w:rsidDel="002949DE">
          <w:rPr>
            <w:rFonts w:ascii="Arial" w:hAnsi="Arial" w:cs="Arial"/>
          </w:rPr>
          <w:delText xml:space="preserve"> and </w:delText>
        </w:r>
        <w:commentRangeStart w:id="16"/>
        <w:r w:rsidRPr="00237360" w:rsidDel="002949DE">
          <w:rPr>
            <w:rFonts w:ascii="Arial" w:hAnsi="Arial" w:cs="Arial"/>
            <w:highlight w:val="yellow"/>
          </w:rPr>
          <w:delText xml:space="preserve">flavored tobacco </w:delText>
        </w:r>
        <w:r w:rsidR="00746A9F" w:rsidDel="002949DE">
          <w:rPr>
            <w:rFonts w:ascii="Arial" w:hAnsi="Arial" w:cs="Arial"/>
            <w:highlight w:val="yellow"/>
          </w:rPr>
          <w:delText>restrictions</w:delText>
        </w:r>
        <w:commentRangeEnd w:id="16"/>
        <w:r w:rsidR="00746A9F" w:rsidDel="002949DE">
          <w:rPr>
            <w:rStyle w:val="CommentReference"/>
          </w:rPr>
          <w:commentReference w:id="16"/>
        </w:r>
      </w:del>
      <w:r w:rsidRPr="009F58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</w:t>
      </w:r>
      <w:r w:rsidRPr="009F58CC">
        <w:rPr>
          <w:rFonts w:ascii="Arial" w:hAnsi="Arial" w:cs="Arial"/>
        </w:rPr>
        <w:t xml:space="preserve"> will be obtained from the </w:t>
      </w:r>
      <w:r w:rsidRPr="00237360">
        <w:rPr>
          <w:rFonts w:ascii="Arial" w:hAnsi="Arial" w:cs="Arial"/>
          <w:b/>
        </w:rPr>
        <w:t>American Lung Association (ALA) State Tobacco Control Report for 2011-2021.</w:t>
      </w:r>
      <w:r w:rsidRPr="009F58CC">
        <w:rPr>
          <w:rFonts w:ascii="Arial" w:hAnsi="Arial" w:cs="Arial"/>
          <w:sz w:val="14"/>
          <w:szCs w:val="14"/>
        </w:rPr>
        <w:t xml:space="preserve"> </w:t>
      </w:r>
      <w:r w:rsidRPr="009F58CC">
        <w:rPr>
          <w:rFonts w:ascii="Arial" w:hAnsi="Arial" w:cs="Arial"/>
        </w:rPr>
        <w:t xml:space="preserve">The policy data and </w:t>
      </w:r>
      <w:r>
        <w:rPr>
          <w:rFonts w:ascii="Arial" w:hAnsi="Arial" w:cs="Arial"/>
        </w:rPr>
        <w:t>density</w:t>
      </w:r>
      <w:r w:rsidRPr="009F58CC">
        <w:rPr>
          <w:rFonts w:ascii="Arial" w:hAnsi="Arial" w:cs="Arial"/>
        </w:rPr>
        <w:t xml:space="preserve"> data will be matched </w:t>
      </w:r>
      <w:r w:rsidR="00746A9F">
        <w:rPr>
          <w:rFonts w:ascii="Arial" w:hAnsi="Arial" w:cs="Arial"/>
        </w:rPr>
        <w:t>at</w:t>
      </w:r>
      <w:r w:rsidR="00746A9F" w:rsidRPr="009F58CC">
        <w:rPr>
          <w:rFonts w:ascii="Arial" w:hAnsi="Arial" w:cs="Arial"/>
        </w:rPr>
        <w:t xml:space="preserve"> </w:t>
      </w:r>
      <w:r w:rsidRPr="009F58CC">
        <w:rPr>
          <w:rFonts w:ascii="Arial" w:hAnsi="Arial" w:cs="Arial"/>
        </w:rPr>
        <w:t xml:space="preserve">the </w:t>
      </w:r>
      <w:del w:id="17" w:author="Usidame, Omobukola Otoise" w:date="2023-05-17T08:33:00Z">
        <w:r w:rsidR="0045015B" w:rsidDel="002949DE">
          <w:rPr>
            <w:rFonts w:ascii="Arial" w:hAnsi="Arial" w:cs="Arial"/>
          </w:rPr>
          <w:delText>county</w:delText>
        </w:r>
        <w:r w:rsidRPr="009F58CC" w:rsidDel="002949DE">
          <w:rPr>
            <w:rFonts w:ascii="Arial" w:hAnsi="Arial" w:cs="Arial"/>
          </w:rPr>
          <w:delText xml:space="preserve"> </w:delText>
        </w:r>
      </w:del>
      <w:ins w:id="18" w:author="Usidame, Omobukola Otoise" w:date="2023-05-17T08:33:00Z">
        <w:r w:rsidR="002949DE">
          <w:rPr>
            <w:rFonts w:ascii="Arial" w:hAnsi="Arial" w:cs="Arial"/>
          </w:rPr>
          <w:t>c</w:t>
        </w:r>
        <w:r w:rsidR="002949DE">
          <w:rPr>
            <w:rFonts w:ascii="Arial" w:hAnsi="Arial" w:cs="Arial"/>
          </w:rPr>
          <w:t>i</w:t>
        </w:r>
        <w:r w:rsidR="002949DE">
          <w:rPr>
            <w:rFonts w:ascii="Arial" w:hAnsi="Arial" w:cs="Arial"/>
          </w:rPr>
          <w:t>ty</w:t>
        </w:r>
        <w:r w:rsidR="002949DE" w:rsidRPr="009F58CC">
          <w:rPr>
            <w:rFonts w:ascii="Arial" w:hAnsi="Arial" w:cs="Arial"/>
          </w:rPr>
          <w:t xml:space="preserve"> </w:t>
        </w:r>
      </w:ins>
      <w:r w:rsidRPr="009F58CC">
        <w:rPr>
          <w:rFonts w:ascii="Arial" w:hAnsi="Arial" w:cs="Arial"/>
        </w:rPr>
        <w:t>level for all California</w:t>
      </w:r>
      <w:r>
        <w:rPr>
          <w:rFonts w:ascii="Arial" w:hAnsi="Arial" w:cs="Arial"/>
        </w:rPr>
        <w:t xml:space="preserve"> </w:t>
      </w:r>
      <w:del w:id="19" w:author="Usidame, Omobukola Otoise" w:date="2023-05-17T08:33:00Z">
        <w:r w:rsidR="0045015B" w:rsidDel="002949DE">
          <w:rPr>
            <w:rFonts w:ascii="Arial" w:hAnsi="Arial" w:cs="Arial"/>
          </w:rPr>
          <w:delText>counties</w:delText>
        </w:r>
      </w:del>
      <w:ins w:id="20" w:author="Usidame, Omobukola Otoise" w:date="2023-05-17T08:33:00Z">
        <w:r w:rsidR="002949DE">
          <w:rPr>
            <w:rFonts w:ascii="Arial" w:hAnsi="Arial" w:cs="Arial"/>
          </w:rPr>
          <w:t>c</w:t>
        </w:r>
        <w:r w:rsidR="002949DE">
          <w:rPr>
            <w:rFonts w:ascii="Arial" w:hAnsi="Arial" w:cs="Arial"/>
          </w:rPr>
          <w:t>i</w:t>
        </w:r>
        <w:r w:rsidR="002949DE">
          <w:rPr>
            <w:rFonts w:ascii="Arial" w:hAnsi="Arial" w:cs="Arial"/>
          </w:rPr>
          <w:t>ties</w:t>
        </w:r>
      </w:ins>
      <w:r w:rsidRPr="009F58CC">
        <w:rPr>
          <w:rFonts w:ascii="Arial" w:hAnsi="Arial" w:cs="Arial"/>
        </w:rPr>
        <w:t>.</w:t>
      </w:r>
      <w:r w:rsidR="0045015B">
        <w:rPr>
          <w:rFonts w:ascii="Arial" w:hAnsi="Arial" w:cs="Arial"/>
        </w:rPr>
        <w:t xml:space="preserve"> </w:t>
      </w:r>
    </w:p>
    <w:p w14:paraId="05BB9F39" w14:textId="77777777" w:rsidR="0000436B" w:rsidRDefault="0000436B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86C13E" w14:textId="273C0D4D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data sources for control variables will be the American Community Survey (ACS) for the </w:t>
      </w:r>
      <w:del w:id="21" w:author="Usidame, Omobukola Otoise" w:date="2023-05-17T08:33:00Z">
        <w:r w:rsidRPr="007E0CC1" w:rsidDel="002949DE">
          <w:rPr>
            <w:rFonts w:ascii="Arial" w:hAnsi="Arial" w:cs="Arial"/>
          </w:rPr>
          <w:delText>county</w:delText>
        </w:r>
      </w:del>
      <w:ins w:id="22" w:author="Usidame, Omobukola Otoise" w:date="2023-05-17T08:33:00Z">
        <w:r w:rsidR="002949DE" w:rsidRPr="007E0CC1">
          <w:rPr>
            <w:rFonts w:ascii="Arial" w:hAnsi="Arial" w:cs="Arial"/>
          </w:rPr>
          <w:t>c</w:t>
        </w:r>
        <w:r w:rsidR="002949DE">
          <w:rPr>
            <w:rFonts w:ascii="Arial" w:hAnsi="Arial" w:cs="Arial"/>
          </w:rPr>
          <w:t>i</w:t>
        </w:r>
        <w:r w:rsidR="002949DE" w:rsidRPr="007E0CC1">
          <w:rPr>
            <w:rFonts w:ascii="Arial" w:hAnsi="Arial" w:cs="Arial"/>
          </w:rPr>
          <w:t>ty</w:t>
        </w:r>
      </w:ins>
      <w:r w:rsidRPr="007E0CC1">
        <w:rPr>
          <w:rFonts w:ascii="Arial" w:hAnsi="Arial" w:cs="Arial"/>
        </w:rPr>
        <w:t xml:space="preserve">-level </w:t>
      </w:r>
      <w:r w:rsidR="00890A28">
        <w:rPr>
          <w:rFonts w:ascii="Arial" w:hAnsi="Arial" w:cs="Arial"/>
        </w:rPr>
        <w:t xml:space="preserve">SD covariates. These include </w:t>
      </w:r>
      <w:r w:rsidRPr="007E0CC1">
        <w:rPr>
          <w:rFonts w:ascii="Arial" w:hAnsi="Arial" w:cs="Arial"/>
        </w:rPr>
        <w:t>estimates for the percent</w:t>
      </w:r>
      <w:r w:rsidR="00746A9F">
        <w:rPr>
          <w:rFonts w:ascii="Arial" w:hAnsi="Arial" w:cs="Arial"/>
        </w:rPr>
        <w:t>age</w:t>
      </w:r>
      <w:r w:rsidRPr="007E0CC1">
        <w:rPr>
          <w:rFonts w:ascii="Arial" w:hAnsi="Arial" w:cs="Arial"/>
        </w:rPr>
        <w:t xml:space="preserve"> of population living below the federal poverty level</w:t>
      </w:r>
      <w:r>
        <w:rPr>
          <w:rFonts w:ascii="Arial" w:hAnsi="Arial" w:cs="Arial"/>
        </w:rPr>
        <w:t>, percent college education</w:t>
      </w:r>
      <w:r w:rsidR="000F2EEF">
        <w:rPr>
          <w:rFonts w:ascii="Arial" w:hAnsi="Arial" w:cs="Arial"/>
        </w:rPr>
        <w:t>, and percent minority population</w:t>
      </w:r>
      <w:r>
        <w:rPr>
          <w:rFonts w:ascii="Arial" w:hAnsi="Arial" w:cs="Arial"/>
        </w:rPr>
        <w:t xml:space="preserve">. </w:t>
      </w:r>
      <w:del w:id="23" w:author="Usidame, Omobukola Otoise" w:date="2023-05-17T08:46:00Z">
        <w:r w:rsidDel="00A40DB0">
          <w:rPr>
            <w:rFonts w:ascii="Arial" w:hAnsi="Arial" w:cs="Arial"/>
          </w:rPr>
          <w:delText xml:space="preserve">We will also include data from the </w:delText>
        </w:r>
        <w:r w:rsidRPr="00364A98" w:rsidDel="00A40DB0">
          <w:rPr>
            <w:rFonts w:ascii="Arial" w:hAnsi="Arial" w:cs="Arial"/>
          </w:rPr>
          <w:delText xml:space="preserve">CDC Tax Burden on Tobacco </w:delText>
        </w:r>
        <w:r w:rsidDel="00A40DB0">
          <w:rPr>
            <w:rFonts w:ascii="Arial" w:hAnsi="Arial" w:cs="Arial"/>
          </w:rPr>
          <w:delText xml:space="preserve">for </w:delText>
        </w:r>
        <w:commentRangeStart w:id="24"/>
        <w:r w:rsidDel="00A40DB0">
          <w:rPr>
            <w:rFonts w:ascii="Arial" w:hAnsi="Arial" w:cs="Arial"/>
          </w:rPr>
          <w:delText>the state cigarette tax</w:delText>
        </w:r>
        <w:commentRangeEnd w:id="24"/>
        <w:r w:rsidR="00746A9F" w:rsidDel="00A40DB0">
          <w:rPr>
            <w:rStyle w:val="CommentReference"/>
          </w:rPr>
          <w:commentReference w:id="24"/>
        </w:r>
        <w:r w:rsidDel="00A40DB0">
          <w:rPr>
            <w:rFonts w:ascii="Arial" w:hAnsi="Arial" w:cs="Arial"/>
          </w:rPr>
          <w:delText xml:space="preserve">. </w:delText>
        </w:r>
      </w:del>
      <w:r>
        <w:rPr>
          <w:rFonts w:ascii="Arial" w:hAnsi="Arial" w:cs="Arial"/>
        </w:rPr>
        <w:t>The impact of the licensing fee increase on</w:t>
      </w:r>
      <w:r w:rsidRPr="009F58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retail store density</w:t>
      </w:r>
      <w:r w:rsidRPr="009F58CC">
        <w:rPr>
          <w:rFonts w:ascii="Arial" w:hAnsi="Arial" w:cs="Arial"/>
        </w:rPr>
        <w:t xml:space="preserve"> wil</w:t>
      </w:r>
      <w:r>
        <w:rPr>
          <w:rFonts w:ascii="Arial" w:hAnsi="Arial" w:cs="Arial"/>
        </w:rPr>
        <w:t xml:space="preserve">l be analyzed at the </w:t>
      </w:r>
      <w:del w:id="25" w:author="Usidame, Omobukola Otoise" w:date="2023-05-17T08:43:00Z">
        <w:r w:rsidR="00A125C6" w:rsidDel="00A40DB0">
          <w:rPr>
            <w:rFonts w:ascii="Arial" w:hAnsi="Arial" w:cs="Arial"/>
          </w:rPr>
          <w:delText>county</w:delText>
        </w:r>
      </w:del>
      <w:ins w:id="26" w:author="Usidame, Omobukola Otoise" w:date="2023-05-17T08:43:00Z">
        <w:r w:rsidR="00A40DB0">
          <w:rPr>
            <w:rFonts w:ascii="Arial" w:hAnsi="Arial" w:cs="Arial"/>
          </w:rPr>
          <w:t>city</w:t>
        </w:r>
      </w:ins>
      <w:r w:rsidR="00746A9F">
        <w:rPr>
          <w:rFonts w:ascii="Arial" w:hAnsi="Arial" w:cs="Arial"/>
        </w:rPr>
        <w:t xml:space="preserve"> </w:t>
      </w:r>
      <w:r w:rsidR="00A125C6">
        <w:rPr>
          <w:rFonts w:ascii="Arial" w:hAnsi="Arial" w:cs="Arial"/>
        </w:rPr>
        <w:t>level</w:t>
      </w:r>
      <w:r>
        <w:rPr>
          <w:rFonts w:ascii="Arial" w:hAnsi="Arial" w:cs="Arial"/>
        </w:rPr>
        <w:t xml:space="preserve">. </w:t>
      </w:r>
    </w:p>
    <w:p w14:paraId="41B0549F" w14:textId="77777777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</w:rPr>
      </w:pPr>
    </w:p>
    <w:p w14:paraId="24AB1D39" w14:textId="77777777" w:rsidR="009D2B6F" w:rsidRPr="00504D95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6BC5">
        <w:rPr>
          <w:rFonts w:ascii="Arial" w:hAnsi="Arial" w:cs="Arial"/>
          <w:b/>
          <w:iCs/>
        </w:rPr>
        <w:t>Measures:</w:t>
      </w:r>
      <w:r>
        <w:rPr>
          <w:rFonts w:ascii="Arial" w:hAnsi="Arial" w:cs="Arial"/>
          <w:i/>
          <w:iCs/>
        </w:rPr>
        <w:t xml:space="preserve"> </w:t>
      </w:r>
    </w:p>
    <w:p w14:paraId="538CD5CB" w14:textId="2350D83D" w:rsidR="009D2B6F" w:rsidRPr="00504D95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04D95">
        <w:rPr>
          <w:rFonts w:ascii="Arial" w:hAnsi="Arial" w:cs="Arial"/>
          <w:bCs/>
          <w:i/>
          <w:iCs/>
        </w:rPr>
        <w:t>Outcome measure -</w:t>
      </w:r>
      <w:r w:rsidRPr="00504D95">
        <w:rPr>
          <w:rFonts w:ascii="Arial" w:hAnsi="Arial" w:cs="Arial"/>
          <w:b/>
          <w:bCs/>
          <w:i/>
          <w:iCs/>
        </w:rPr>
        <w:t xml:space="preserve"> Retail density</w:t>
      </w:r>
      <w:r w:rsidRPr="00504D95">
        <w:rPr>
          <w:rFonts w:ascii="Arial" w:hAnsi="Arial" w:cs="Arial"/>
          <w:i/>
          <w:iCs/>
        </w:rPr>
        <w:t>:</w:t>
      </w:r>
      <w:r w:rsidRPr="00237360">
        <w:rPr>
          <w:rFonts w:ascii="Arial" w:hAnsi="Arial" w:cs="Arial"/>
        </w:rPr>
        <w:t xml:space="preserve"> Here, we can calculate the total </w:t>
      </w:r>
      <w:r w:rsidRPr="00504D95">
        <w:rPr>
          <w:rFonts w:ascii="Arial" w:hAnsi="Arial" w:cs="Arial"/>
        </w:rPr>
        <w:t xml:space="preserve">number of tobacco retailers in each </w:t>
      </w:r>
      <w:del w:id="27" w:author="Usidame, Omobukola Otoise" w:date="2023-05-17T08:43:00Z">
        <w:r w:rsidR="000F2EEF" w:rsidDel="00A40DB0">
          <w:rPr>
            <w:rFonts w:ascii="Arial" w:hAnsi="Arial" w:cs="Arial"/>
          </w:rPr>
          <w:delText>county</w:delText>
        </w:r>
      </w:del>
      <w:ins w:id="28" w:author="Usidame, Omobukola Otoise" w:date="2023-05-17T08:43:00Z">
        <w:r w:rsidR="00A40DB0">
          <w:rPr>
            <w:rFonts w:ascii="Arial" w:hAnsi="Arial" w:cs="Arial"/>
          </w:rPr>
          <w:t>city</w:t>
        </w:r>
      </w:ins>
      <w:r w:rsidRPr="00504D95">
        <w:rPr>
          <w:rFonts w:ascii="Arial" w:hAnsi="Arial" w:cs="Arial"/>
        </w:rPr>
        <w:t xml:space="preserve"> using geocodes in the NETS data, then divide this figure by the total population in the </w:t>
      </w:r>
      <w:del w:id="29" w:author="Usidame, Omobukola Otoise" w:date="2023-05-17T08:43:00Z">
        <w:r w:rsidR="000F2EEF" w:rsidDel="00A40DB0">
          <w:rPr>
            <w:rFonts w:ascii="Arial" w:hAnsi="Arial" w:cs="Arial"/>
          </w:rPr>
          <w:delText>county</w:delText>
        </w:r>
      </w:del>
      <w:ins w:id="30" w:author="Usidame, Omobukola Otoise" w:date="2023-05-17T08:43:00Z">
        <w:r w:rsidR="00A40DB0">
          <w:rPr>
            <w:rFonts w:ascii="Arial" w:hAnsi="Arial" w:cs="Arial"/>
          </w:rPr>
          <w:t>city</w:t>
        </w:r>
      </w:ins>
      <w:r w:rsidRPr="00504D95">
        <w:rPr>
          <w:rFonts w:ascii="Arial" w:hAnsi="Arial" w:cs="Arial"/>
        </w:rPr>
        <w:t xml:space="preserve"> and multiply by 1000 (i.e., retailers per 1000 persons).</w:t>
      </w:r>
      <w:r w:rsidRPr="00504D95">
        <w:rPr>
          <w:rFonts w:ascii="Arial" w:hAnsi="Arial" w:cs="Arial"/>
          <w:b/>
          <w:bCs/>
        </w:rPr>
        <w:t xml:space="preserve"> </w:t>
      </w:r>
    </w:p>
    <w:p w14:paraId="5CF2AE87" w14:textId="77777777" w:rsidR="009D2B6F" w:rsidRPr="00504D95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51E4C74" w14:textId="7F9F8256" w:rsidR="009D2B6F" w:rsidRPr="003279F6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u w:val="single"/>
        </w:rPr>
      </w:pPr>
      <w:r w:rsidRPr="003279F6">
        <w:rPr>
          <w:rFonts w:ascii="Arial" w:hAnsi="Arial" w:cs="Arial"/>
          <w:bCs/>
          <w:i/>
          <w:iCs/>
        </w:rPr>
        <w:t>Policy exposure measure</w:t>
      </w:r>
      <w:r>
        <w:rPr>
          <w:rFonts w:ascii="Arial" w:hAnsi="Arial" w:cs="Arial"/>
          <w:b/>
          <w:bCs/>
          <w:i/>
          <w:iCs/>
        </w:rPr>
        <w:t xml:space="preserve"> – </w:t>
      </w:r>
      <w:r w:rsidRPr="003279F6">
        <w:rPr>
          <w:rFonts w:ascii="Arial" w:hAnsi="Arial" w:cs="Arial"/>
          <w:b/>
          <w:bCs/>
          <w:i/>
          <w:iCs/>
        </w:rPr>
        <w:t xml:space="preserve">Policy exposure </w:t>
      </w:r>
      <w:r w:rsidRPr="003279F6">
        <w:rPr>
          <w:rFonts w:ascii="Arial" w:hAnsi="Arial" w:cs="Arial"/>
          <w:bCs/>
          <w:iCs/>
        </w:rPr>
        <w:t>was measured as the pre- post- implementation variable to indicate the period before (before 201</w:t>
      </w:r>
      <w:r>
        <w:rPr>
          <w:rFonts w:ascii="Arial" w:hAnsi="Arial" w:cs="Arial"/>
          <w:bCs/>
          <w:iCs/>
        </w:rPr>
        <w:t>7</w:t>
      </w:r>
      <w:r w:rsidRPr="003279F6">
        <w:rPr>
          <w:rFonts w:ascii="Arial" w:hAnsi="Arial" w:cs="Arial"/>
          <w:bCs/>
          <w:iCs/>
        </w:rPr>
        <w:t>=0) and after (201</w:t>
      </w:r>
      <w:r>
        <w:rPr>
          <w:rFonts w:ascii="Arial" w:hAnsi="Arial" w:cs="Arial"/>
          <w:bCs/>
          <w:iCs/>
        </w:rPr>
        <w:t>7</w:t>
      </w:r>
      <w:r w:rsidRPr="003279F6">
        <w:rPr>
          <w:rFonts w:ascii="Arial" w:hAnsi="Arial" w:cs="Arial"/>
          <w:bCs/>
          <w:iCs/>
        </w:rPr>
        <w:t xml:space="preserve"> and after=1) the licensing fee increase. </w:t>
      </w:r>
      <w:r>
        <w:rPr>
          <w:rFonts w:ascii="Arial" w:hAnsi="Arial" w:cs="Arial"/>
          <w:bCs/>
          <w:iCs/>
        </w:rPr>
        <w:t xml:space="preserve">The policy was introduced in 2016 but the implementation was effective </w:t>
      </w:r>
      <w:r w:rsidR="00746A9F">
        <w:rPr>
          <w:rFonts w:ascii="Arial" w:hAnsi="Arial" w:cs="Arial"/>
          <w:bCs/>
          <w:iCs/>
        </w:rPr>
        <w:t xml:space="preserve">on </w:t>
      </w:r>
      <w:r>
        <w:rPr>
          <w:rFonts w:ascii="Arial" w:hAnsi="Arial" w:cs="Arial"/>
          <w:bCs/>
          <w:iCs/>
        </w:rPr>
        <w:t>January 1, 2017.</w:t>
      </w:r>
    </w:p>
    <w:p w14:paraId="5667EF0E" w14:textId="54B6567F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2E0EA6" w14:textId="532413F4" w:rsidR="00746A9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del w:id="31" w:author="Usidame, Omobukola Otoise" w:date="2023-05-17T08:35:00Z">
        <w:r w:rsidRPr="00364A98" w:rsidDel="002949DE">
          <w:rPr>
            <w:rFonts w:ascii="Arial" w:hAnsi="Arial" w:cs="Arial"/>
            <w:i/>
          </w:rPr>
          <w:delText>County</w:delText>
        </w:r>
      </w:del>
      <w:ins w:id="32" w:author="Usidame, Omobukola Otoise" w:date="2023-05-17T08:35:00Z">
        <w:r w:rsidR="002949DE" w:rsidRPr="00364A98">
          <w:rPr>
            <w:rFonts w:ascii="Arial" w:hAnsi="Arial" w:cs="Arial"/>
            <w:i/>
          </w:rPr>
          <w:t>C</w:t>
        </w:r>
        <w:r w:rsidR="002949DE">
          <w:rPr>
            <w:rFonts w:ascii="Arial" w:hAnsi="Arial" w:cs="Arial"/>
            <w:i/>
          </w:rPr>
          <w:t>i</w:t>
        </w:r>
        <w:r w:rsidR="002949DE" w:rsidRPr="00364A98">
          <w:rPr>
            <w:rFonts w:ascii="Arial" w:hAnsi="Arial" w:cs="Arial"/>
            <w:i/>
          </w:rPr>
          <w:t>ty</w:t>
        </w:r>
      </w:ins>
      <w:r w:rsidRPr="00364A98">
        <w:rPr>
          <w:rFonts w:ascii="Arial" w:hAnsi="Arial" w:cs="Arial"/>
          <w:i/>
        </w:rPr>
        <w:t>-level sociodemographic covariates</w:t>
      </w:r>
      <w:r>
        <w:rPr>
          <w:rFonts w:ascii="Arial" w:hAnsi="Arial" w:cs="Arial"/>
        </w:rPr>
        <w:t xml:space="preserve">: </w:t>
      </w:r>
      <w:r w:rsidRPr="003279F6">
        <w:rPr>
          <w:rFonts w:ascii="Arial" w:hAnsi="Arial" w:cs="Arial"/>
          <w:b/>
          <w:i/>
        </w:rPr>
        <w:t>education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- </w:t>
      </w:r>
      <w:r w:rsidRPr="0038222B">
        <w:rPr>
          <w:rFonts w:ascii="Arial" w:hAnsi="Arial" w:cs="Arial"/>
        </w:rPr>
        <w:t>percentage of those with a college degree or more</w:t>
      </w:r>
      <w:r>
        <w:rPr>
          <w:rFonts w:ascii="Arial" w:hAnsi="Arial" w:cs="Arial"/>
        </w:rPr>
        <w:t xml:space="preserve">, </w:t>
      </w:r>
      <w:r w:rsidRPr="00111847">
        <w:rPr>
          <w:rFonts w:ascii="Arial" w:hAnsi="Arial" w:cs="Arial"/>
          <w:b/>
          <w:bCs/>
          <w:i/>
          <w:iCs/>
        </w:rPr>
        <w:t>poverty</w:t>
      </w:r>
      <w:r>
        <w:rPr>
          <w:rFonts w:ascii="Arial" w:hAnsi="Arial" w:cs="Arial"/>
        </w:rPr>
        <w:t xml:space="preserve"> –</w:t>
      </w:r>
      <w:r w:rsidR="00393B4E">
        <w:rPr>
          <w:rFonts w:ascii="Arial" w:hAnsi="Arial" w:cs="Arial"/>
        </w:rPr>
        <w:t xml:space="preserve"> </w:t>
      </w:r>
      <w:r w:rsidRPr="00111847">
        <w:rPr>
          <w:rFonts w:ascii="Arial" w:hAnsi="Arial" w:cs="Arial"/>
        </w:rPr>
        <w:t>percent of population living below the federal poverty level</w:t>
      </w:r>
      <w:r>
        <w:rPr>
          <w:rFonts w:ascii="Arial" w:hAnsi="Arial" w:cs="Arial"/>
        </w:rPr>
        <w:t xml:space="preserve">, and </w:t>
      </w:r>
      <w:r w:rsidRPr="003279F6">
        <w:rPr>
          <w:rFonts w:ascii="Arial" w:hAnsi="Arial" w:cs="Arial"/>
          <w:b/>
          <w:i/>
        </w:rPr>
        <w:t>race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- </w:t>
      </w:r>
      <w:r w:rsidRPr="0038222B">
        <w:rPr>
          <w:rFonts w:ascii="Arial" w:hAnsi="Arial" w:cs="Arial"/>
        </w:rPr>
        <w:t>percentage of Black an</w:t>
      </w:r>
      <w:r>
        <w:rPr>
          <w:rFonts w:ascii="Arial" w:hAnsi="Arial" w:cs="Arial"/>
        </w:rPr>
        <w:t>d Hispanic minority population) education and race.</w:t>
      </w:r>
      <w:r w:rsidR="002867E2">
        <w:rPr>
          <w:rFonts w:ascii="Arial" w:hAnsi="Arial" w:cs="Arial"/>
        </w:rPr>
        <w:t xml:space="preserve"> </w:t>
      </w:r>
    </w:p>
    <w:p w14:paraId="0FCDD647" w14:textId="2B89A17F" w:rsidR="009D2B6F" w:rsidRDefault="002867E2" w:rsidP="00746A9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the policy interaction measure</w:t>
      </w:r>
      <w:r w:rsidR="00393B4E">
        <w:rPr>
          <w:rFonts w:ascii="Arial" w:hAnsi="Arial" w:cs="Arial"/>
        </w:rPr>
        <w:t>s (described below);</w:t>
      </w:r>
      <w:r>
        <w:rPr>
          <w:rFonts w:ascii="Arial" w:hAnsi="Arial" w:cs="Arial"/>
        </w:rPr>
        <w:t xml:space="preserve"> </w:t>
      </w:r>
      <w:r w:rsidRPr="00237360">
        <w:rPr>
          <w:rFonts w:ascii="Arial" w:hAnsi="Arial" w:cs="Arial"/>
          <w:b/>
          <w:bCs/>
          <w:i/>
          <w:iCs/>
        </w:rPr>
        <w:t>education</w:t>
      </w:r>
      <w:r>
        <w:rPr>
          <w:rFonts w:ascii="Arial" w:hAnsi="Arial" w:cs="Arial"/>
        </w:rPr>
        <w:t xml:space="preserve"> will </w:t>
      </w:r>
      <w:r w:rsidR="00393B4E">
        <w:rPr>
          <w:rFonts w:ascii="Arial" w:hAnsi="Arial" w:cs="Arial"/>
        </w:rPr>
        <w:t>be categorized</w:t>
      </w:r>
      <w:r>
        <w:rPr>
          <w:rFonts w:ascii="Arial" w:hAnsi="Arial" w:cs="Arial"/>
        </w:rPr>
        <w:t xml:space="preserve"> into </w:t>
      </w:r>
      <w:r w:rsidR="00393B4E">
        <w:rPr>
          <w:rFonts w:ascii="Arial" w:hAnsi="Arial" w:cs="Arial"/>
        </w:rPr>
        <w:t xml:space="preserve">1) </w:t>
      </w:r>
      <w:del w:id="33" w:author="Usidame, Omobukola Otoise" w:date="2023-05-17T08:45:00Z">
        <w:r w:rsidR="00393B4E" w:rsidDel="00A40DB0">
          <w:rPr>
            <w:rFonts w:ascii="Arial" w:hAnsi="Arial" w:cs="Arial"/>
          </w:rPr>
          <w:delText>counties</w:delText>
        </w:r>
      </w:del>
      <w:ins w:id="34" w:author="Usidame, Omobukola Otoise" w:date="2023-05-17T08:45:00Z">
        <w:r w:rsidR="00A40DB0">
          <w:rPr>
            <w:rFonts w:ascii="Arial" w:hAnsi="Arial" w:cs="Arial"/>
          </w:rPr>
          <w:t>cities</w:t>
        </w:r>
      </w:ins>
      <w:r w:rsidR="00393B4E">
        <w:rPr>
          <w:rFonts w:ascii="Arial" w:hAnsi="Arial" w:cs="Arial"/>
        </w:rPr>
        <w:t xml:space="preserve"> with a higher than 50% </w:t>
      </w:r>
      <w:r w:rsidR="00746A9F">
        <w:rPr>
          <w:rFonts w:ascii="Arial" w:hAnsi="Arial" w:cs="Arial"/>
        </w:rPr>
        <w:t>college-</w:t>
      </w:r>
      <w:r w:rsidR="00393B4E">
        <w:rPr>
          <w:rFonts w:ascii="Arial" w:hAnsi="Arial" w:cs="Arial"/>
        </w:rPr>
        <w:t xml:space="preserve">educated residents and 2) </w:t>
      </w:r>
      <w:del w:id="35" w:author="Usidame, Omobukola Otoise" w:date="2023-05-17T08:45:00Z">
        <w:r w:rsidR="00393B4E" w:rsidDel="00A40DB0">
          <w:rPr>
            <w:rFonts w:ascii="Arial" w:hAnsi="Arial" w:cs="Arial"/>
          </w:rPr>
          <w:delText>counties</w:delText>
        </w:r>
      </w:del>
      <w:ins w:id="36" w:author="Usidame, Omobukola Otoise" w:date="2023-05-17T08:45:00Z">
        <w:r w:rsidR="00A40DB0">
          <w:rPr>
            <w:rFonts w:ascii="Arial" w:hAnsi="Arial" w:cs="Arial"/>
          </w:rPr>
          <w:t>cities</w:t>
        </w:r>
      </w:ins>
      <w:r w:rsidR="00393B4E">
        <w:rPr>
          <w:rFonts w:ascii="Arial" w:hAnsi="Arial" w:cs="Arial"/>
        </w:rPr>
        <w:t xml:space="preserve"> with 50% or lower </w:t>
      </w:r>
      <w:r w:rsidR="00746A9F">
        <w:rPr>
          <w:rFonts w:ascii="Arial" w:hAnsi="Arial" w:cs="Arial"/>
        </w:rPr>
        <w:t>college-</w:t>
      </w:r>
      <w:r w:rsidR="00393B4E">
        <w:rPr>
          <w:rFonts w:ascii="Arial" w:hAnsi="Arial" w:cs="Arial"/>
        </w:rPr>
        <w:t xml:space="preserve">educated residents; </w:t>
      </w:r>
      <w:r w:rsidR="00393B4E" w:rsidRPr="00237360">
        <w:rPr>
          <w:rFonts w:ascii="Arial" w:hAnsi="Arial" w:cs="Arial"/>
          <w:b/>
          <w:bCs/>
          <w:i/>
          <w:iCs/>
        </w:rPr>
        <w:t>poverty</w:t>
      </w:r>
      <w:r w:rsidR="00393B4E">
        <w:rPr>
          <w:rFonts w:ascii="Arial" w:hAnsi="Arial" w:cs="Arial"/>
        </w:rPr>
        <w:t xml:space="preserve"> will be categorized into 1) communities with a higher than 50% </w:t>
      </w:r>
      <w:r w:rsidR="00393B4E" w:rsidRPr="00111847">
        <w:rPr>
          <w:rFonts w:ascii="Arial" w:hAnsi="Arial" w:cs="Arial"/>
        </w:rPr>
        <w:t>population living below the federal poverty level</w:t>
      </w:r>
      <w:r w:rsidR="00393B4E">
        <w:rPr>
          <w:rFonts w:ascii="Arial" w:hAnsi="Arial" w:cs="Arial"/>
        </w:rPr>
        <w:t xml:space="preserve"> and 2) communities with 50% or lower </w:t>
      </w:r>
      <w:r w:rsidR="00393B4E" w:rsidRPr="00111847">
        <w:rPr>
          <w:rFonts w:ascii="Arial" w:hAnsi="Arial" w:cs="Arial"/>
        </w:rPr>
        <w:t>population living below the federal poverty level</w:t>
      </w:r>
      <w:r w:rsidR="00393B4E">
        <w:rPr>
          <w:rFonts w:ascii="Arial" w:hAnsi="Arial" w:cs="Arial"/>
        </w:rPr>
        <w:t xml:space="preserve">; </w:t>
      </w:r>
      <w:r w:rsidR="00393B4E" w:rsidRPr="00237360">
        <w:rPr>
          <w:rFonts w:ascii="Arial" w:hAnsi="Arial" w:cs="Arial"/>
          <w:b/>
          <w:bCs/>
          <w:i/>
          <w:iCs/>
        </w:rPr>
        <w:t>race/ethnicity</w:t>
      </w:r>
      <w:r w:rsidR="00393B4E">
        <w:rPr>
          <w:rFonts w:ascii="Arial" w:hAnsi="Arial" w:cs="Arial"/>
        </w:rPr>
        <w:t xml:space="preserve"> will be categorized as 1) communities with a higher than 50% minority population and 2) communities with a 50% or lower minority population.</w:t>
      </w:r>
    </w:p>
    <w:p w14:paraId="51F36B92" w14:textId="77777777" w:rsidR="00097AF1" w:rsidRDefault="00097AF1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548BAA8" w14:textId="250672DE" w:rsidR="002867E2" w:rsidRPr="00111847" w:rsidRDefault="00F55952" w:rsidP="00286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37360">
        <w:rPr>
          <w:rFonts w:ascii="Arial" w:hAnsi="Arial" w:cs="Arial"/>
          <w:i/>
          <w:iCs/>
        </w:rPr>
        <w:t>Policy i</w:t>
      </w:r>
      <w:r w:rsidR="002867E2" w:rsidRPr="00237360">
        <w:rPr>
          <w:rFonts w:ascii="Arial" w:hAnsi="Arial" w:cs="Arial"/>
          <w:i/>
          <w:iCs/>
        </w:rPr>
        <w:t xml:space="preserve">nteraction measure: </w:t>
      </w:r>
      <w:r w:rsidR="002867E2" w:rsidRPr="00237360">
        <w:rPr>
          <w:rFonts w:ascii="Arial" w:hAnsi="Arial" w:cs="Arial"/>
        </w:rPr>
        <w:t xml:space="preserve">There will be an interaction measure between the pre- and post-policy variables and the community SD </w:t>
      </w:r>
      <w:r w:rsidR="00393B4E" w:rsidRPr="00237360">
        <w:rPr>
          <w:rFonts w:ascii="Arial" w:hAnsi="Arial" w:cs="Arial"/>
        </w:rPr>
        <w:t>categories</w:t>
      </w:r>
      <w:r w:rsidR="002867E2" w:rsidRPr="00237360">
        <w:rPr>
          <w:rFonts w:ascii="Arial" w:hAnsi="Arial" w:cs="Arial"/>
        </w:rPr>
        <w:t xml:space="preserve"> </w:t>
      </w:r>
      <w:r w:rsidR="00A42750" w:rsidRPr="00237360">
        <w:rPr>
          <w:rFonts w:ascii="Arial" w:hAnsi="Arial" w:cs="Arial"/>
        </w:rPr>
        <w:t xml:space="preserve">(described above) </w:t>
      </w:r>
      <w:r w:rsidR="002867E2" w:rsidRPr="00237360">
        <w:rPr>
          <w:rFonts w:ascii="Arial" w:hAnsi="Arial" w:cs="Arial"/>
        </w:rPr>
        <w:t>to test for effect modification by SD differences.</w:t>
      </w:r>
      <w:r w:rsidR="002867E2">
        <w:rPr>
          <w:rFonts w:ascii="Arial" w:hAnsi="Arial" w:cs="Arial"/>
          <w:u w:val="single"/>
        </w:rPr>
        <w:t xml:space="preserve"> </w:t>
      </w:r>
    </w:p>
    <w:p w14:paraId="71679D22" w14:textId="775760A4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Policy covariates: </w:t>
      </w:r>
      <w:del w:id="37" w:author="Usidame, Omobukola Otoise" w:date="2023-05-17T08:37:00Z">
        <w:r w:rsidRPr="003279F6" w:rsidDel="002949DE">
          <w:rPr>
            <w:rFonts w:ascii="Arial" w:hAnsi="Arial" w:cs="Arial"/>
            <w:b/>
            <w:i/>
          </w:rPr>
          <w:delText xml:space="preserve">Annual state cigarette tax </w:delText>
        </w:r>
        <w:r w:rsidDel="002949DE">
          <w:rPr>
            <w:rFonts w:ascii="Arial" w:hAnsi="Arial" w:cs="Arial"/>
          </w:rPr>
          <w:delText>and</w:delText>
        </w:r>
        <w:r w:rsidRPr="003279F6" w:rsidDel="002949DE">
          <w:rPr>
            <w:rFonts w:ascii="Arial" w:hAnsi="Arial" w:cs="Arial"/>
            <w:b/>
            <w:i/>
          </w:rPr>
          <w:delText xml:space="preserve"> l</w:delText>
        </w:r>
      </w:del>
      <w:ins w:id="38" w:author="Usidame, Omobukola Otoise" w:date="2023-05-17T08:37:00Z">
        <w:r w:rsidR="002949DE">
          <w:rPr>
            <w:rFonts w:ascii="Arial" w:hAnsi="Arial" w:cs="Arial"/>
            <w:b/>
            <w:i/>
          </w:rPr>
          <w:t>L</w:t>
        </w:r>
      </w:ins>
      <w:r w:rsidRPr="003279F6">
        <w:rPr>
          <w:rFonts w:ascii="Arial" w:hAnsi="Arial" w:cs="Arial"/>
          <w:b/>
          <w:i/>
        </w:rPr>
        <w:t>ocal</w:t>
      </w:r>
      <w:r>
        <w:rPr>
          <w:rFonts w:ascii="Arial" w:hAnsi="Arial" w:cs="Arial"/>
        </w:rPr>
        <w:t xml:space="preserve"> (city and unincorporated county) </w:t>
      </w:r>
      <w:r w:rsidRPr="003279F6">
        <w:rPr>
          <w:rFonts w:ascii="Arial" w:hAnsi="Arial" w:cs="Arial"/>
          <w:b/>
          <w:i/>
        </w:rPr>
        <w:t>retail policies</w:t>
      </w:r>
      <w:r>
        <w:rPr>
          <w:rFonts w:ascii="Arial" w:hAnsi="Arial" w:cs="Arial"/>
        </w:rPr>
        <w:t xml:space="preserve">. </w:t>
      </w:r>
      <w:r w:rsidRPr="00364A98">
        <w:rPr>
          <w:rFonts w:ascii="Arial" w:hAnsi="Arial" w:cs="Arial"/>
        </w:rPr>
        <w:t>For the local retail policy covariates</w:t>
      </w:r>
      <w:r>
        <w:rPr>
          <w:rFonts w:ascii="Arial" w:hAnsi="Arial" w:cs="Arial"/>
        </w:rPr>
        <w:t xml:space="preserve">: </w:t>
      </w:r>
      <w:r w:rsidRPr="003279F6">
        <w:rPr>
          <w:rFonts w:ascii="Arial" w:hAnsi="Arial" w:cs="Arial"/>
          <w:b/>
          <w:i/>
        </w:rPr>
        <w:t>Licensing</w:t>
      </w:r>
      <w:r>
        <w:rPr>
          <w:rFonts w:ascii="Arial" w:hAnsi="Arial" w:cs="Arial"/>
        </w:rPr>
        <w:t xml:space="preserve"> and </w:t>
      </w:r>
      <w:del w:id="39" w:author="Usidame, Omobukola Otoise" w:date="2023-05-17T08:37:00Z">
        <w:r w:rsidRPr="003279F6" w:rsidDel="002949DE">
          <w:rPr>
            <w:rFonts w:ascii="Arial" w:hAnsi="Arial" w:cs="Arial"/>
            <w:b/>
            <w:i/>
          </w:rPr>
          <w:delText>smoke-free policies</w:delText>
        </w:r>
      </w:del>
      <w:ins w:id="40" w:author="Usidame, Omobukola Otoise" w:date="2023-05-17T08:37:00Z">
        <w:r w:rsidR="002949DE">
          <w:rPr>
            <w:rFonts w:ascii="Arial" w:hAnsi="Arial" w:cs="Arial"/>
            <w:b/>
            <w:i/>
          </w:rPr>
          <w:t>pharmacy</w:t>
        </w:r>
      </w:ins>
      <w:r w:rsidRPr="003279F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– the ALA grades for both policies are scored by strength from 0 (no ordinance) to 4 (strongest ordinance)</w:t>
      </w:r>
      <w:r w:rsidR="00A42750">
        <w:rPr>
          <w:rFonts w:ascii="Arial" w:hAnsi="Arial" w:cs="Arial"/>
        </w:rPr>
        <w:t>.</w:t>
      </w:r>
      <w:r w:rsidR="0000436B">
        <w:rPr>
          <w:rFonts w:ascii="Arial" w:hAnsi="Arial" w:cs="Arial"/>
        </w:rPr>
        <w:t xml:space="preserve"> </w:t>
      </w:r>
      <w:del w:id="41" w:author="Usidame, Omobukola Otoise" w:date="2023-05-17T08:37:00Z">
        <w:r w:rsidR="0000436B" w:rsidDel="002949DE">
          <w:rPr>
            <w:rFonts w:ascii="Arial" w:hAnsi="Arial" w:cs="Arial"/>
          </w:rPr>
          <w:delText xml:space="preserve">However, to create county-level policies, these local policies may be categorized into 3: </w:delText>
        </w:r>
        <w:r w:rsidR="00746A9F" w:rsidDel="002949DE">
          <w:rPr>
            <w:rFonts w:ascii="Arial" w:hAnsi="Arial" w:cs="Arial"/>
          </w:rPr>
          <w:delText xml:space="preserve">2) </w:delText>
        </w:r>
        <w:r w:rsidR="0000436B" w:rsidDel="002949DE">
          <w:rPr>
            <w:rFonts w:ascii="Arial" w:hAnsi="Arial" w:cs="Arial"/>
          </w:rPr>
          <w:delText xml:space="preserve">all jurisdictions within the county have the policy, </w:delText>
        </w:r>
        <w:r w:rsidR="00746A9F" w:rsidDel="002949DE">
          <w:rPr>
            <w:rFonts w:ascii="Arial" w:hAnsi="Arial" w:cs="Arial"/>
          </w:rPr>
          <w:delText xml:space="preserve">1) </w:delText>
        </w:r>
        <w:r w:rsidR="0000436B" w:rsidDel="002949DE">
          <w:rPr>
            <w:rFonts w:ascii="Arial" w:hAnsi="Arial" w:cs="Arial"/>
          </w:rPr>
          <w:delText xml:space="preserve">some jurisdictions within the county have the policy, </w:delText>
        </w:r>
        <w:r w:rsidR="00746A9F" w:rsidDel="002949DE">
          <w:rPr>
            <w:rFonts w:ascii="Arial" w:hAnsi="Arial" w:cs="Arial"/>
          </w:rPr>
          <w:delText xml:space="preserve">0) </w:delText>
        </w:r>
        <w:r w:rsidR="0000436B" w:rsidDel="002949DE">
          <w:rPr>
            <w:rFonts w:ascii="Arial" w:hAnsi="Arial" w:cs="Arial"/>
          </w:rPr>
          <w:delText>no jurisdiction within the county has the policy.</w:delText>
        </w:r>
      </w:del>
      <w:r w:rsidR="0000436B">
        <w:rPr>
          <w:rFonts w:ascii="Arial" w:hAnsi="Arial" w:cs="Arial"/>
        </w:rPr>
        <w:br/>
      </w:r>
    </w:p>
    <w:p w14:paraId="4D1D8F9B" w14:textId="77777777" w:rsidR="009D2B6F" w:rsidRPr="004F3785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Statistical </w:t>
      </w:r>
      <w:r w:rsidRPr="004F3785">
        <w:rPr>
          <w:rFonts w:ascii="Arial" w:hAnsi="Arial" w:cs="Arial"/>
          <w:b/>
          <w:bCs/>
        </w:rPr>
        <w:t>Analys</w:t>
      </w:r>
      <w:r>
        <w:rPr>
          <w:rFonts w:ascii="Arial" w:hAnsi="Arial" w:cs="Arial"/>
          <w:b/>
          <w:bCs/>
        </w:rPr>
        <w:t>e</w:t>
      </w:r>
      <w:r w:rsidRPr="004F3785">
        <w:rPr>
          <w:rFonts w:ascii="Arial" w:hAnsi="Arial" w:cs="Arial"/>
          <w:b/>
          <w:bCs/>
        </w:rPr>
        <w:t>s plan</w:t>
      </w:r>
    </w:p>
    <w:p w14:paraId="35FD7B72" w14:textId="77777777" w:rsidR="00746A9F" w:rsidRDefault="009D2B6F" w:rsidP="00FE68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analysis will test for differences in </w:t>
      </w:r>
      <w:r w:rsidR="00746A9F">
        <w:rPr>
          <w:rFonts w:ascii="Arial" w:hAnsi="Arial" w:cs="Arial"/>
        </w:rPr>
        <w:t>retail density</w:t>
      </w:r>
      <w:r>
        <w:rPr>
          <w:rFonts w:ascii="Arial" w:hAnsi="Arial" w:cs="Arial"/>
        </w:rPr>
        <w:t xml:space="preserve"> before and after </w:t>
      </w:r>
      <w:r w:rsidR="00746A9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2016 CA licensing fee increase. </w:t>
      </w:r>
    </w:p>
    <w:p w14:paraId="766EDF6F" w14:textId="77777777" w:rsidR="00746A9F" w:rsidRPr="00746A9F" w:rsidRDefault="00A8375C" w:rsidP="00294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  <w:pPrChange w:id="42" w:author="Usidame, Omobukola Otoise" w:date="2023-05-17T08:37:00Z">
          <w:pPr>
            <w:pStyle w:val="ListParagraph"/>
            <w:numPr>
              <w:numId w:val="4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746A9F">
        <w:rPr>
          <w:rFonts w:ascii="Arial" w:hAnsi="Arial" w:cs="Arial"/>
        </w:rPr>
        <w:lastRenderedPageBreak/>
        <w:t xml:space="preserve">First, </w:t>
      </w:r>
      <w:r w:rsidRPr="00746A9F">
        <w:rPr>
          <w:rFonts w:ascii="Arial" w:hAnsi="Arial" w:cs="Arial"/>
          <w:bCs/>
        </w:rPr>
        <w:t xml:space="preserve">we will calculate the mean tobacco retailer density estimates annually, as well as pre-and post-policy. </w:t>
      </w:r>
    </w:p>
    <w:p w14:paraId="1E5DFF5F" w14:textId="58BD31A5" w:rsidR="00A8375C" w:rsidRPr="00746A9F" w:rsidRDefault="00A8375C" w:rsidP="00294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pPrChange w:id="43" w:author="Usidame, Omobukola Otoise" w:date="2023-05-17T08:37:00Z">
          <w:pPr>
            <w:pStyle w:val="ListParagraph"/>
            <w:numPr>
              <w:numId w:val="4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746A9F">
        <w:rPr>
          <w:rFonts w:ascii="Arial" w:hAnsi="Arial" w:cs="Arial"/>
          <w:bCs/>
        </w:rPr>
        <w:t>Then, w</w:t>
      </w:r>
      <w:r w:rsidR="009D2B6F" w:rsidRPr="00746A9F">
        <w:rPr>
          <w:rFonts w:ascii="Arial" w:hAnsi="Arial" w:cs="Arial"/>
        </w:rPr>
        <w:t>e will be using a quasi-experimental time series design</w:t>
      </w:r>
      <w:r w:rsidR="000F2EEF" w:rsidRPr="00746A9F">
        <w:rPr>
          <w:rFonts w:ascii="Arial" w:hAnsi="Arial" w:cs="Arial"/>
        </w:rPr>
        <w:t>, specifically</w:t>
      </w:r>
      <w:r w:rsidR="00746A9F" w:rsidRPr="00746A9F">
        <w:rPr>
          <w:rFonts w:ascii="Arial" w:hAnsi="Arial" w:cs="Arial"/>
        </w:rPr>
        <w:t>,</w:t>
      </w:r>
      <w:r w:rsidR="000F2EEF" w:rsidRPr="00746A9F">
        <w:rPr>
          <w:rFonts w:ascii="Arial" w:hAnsi="Arial" w:cs="Arial"/>
        </w:rPr>
        <w:t xml:space="preserve"> an interrupted time-series model,</w:t>
      </w:r>
      <w:r w:rsidR="009D2B6F" w:rsidRPr="00746A9F">
        <w:rPr>
          <w:rFonts w:ascii="Arial" w:hAnsi="Arial" w:cs="Arial"/>
        </w:rPr>
        <w:t xml:space="preserve"> where the pre-intervention (2011-2016) period serves as the control and the post-intervention (2017-</w:t>
      </w:r>
      <w:del w:id="44" w:author="Usidame, Omobukola Otoise" w:date="2023-05-17T08:37:00Z">
        <w:r w:rsidR="009D2B6F" w:rsidRPr="00746A9F" w:rsidDel="002949DE">
          <w:rPr>
            <w:rFonts w:ascii="Arial" w:hAnsi="Arial" w:cs="Arial"/>
          </w:rPr>
          <w:delText>202</w:delText>
        </w:r>
        <w:r w:rsidR="00F55952" w:rsidRPr="00746A9F" w:rsidDel="002949DE">
          <w:rPr>
            <w:rFonts w:ascii="Arial" w:hAnsi="Arial" w:cs="Arial"/>
          </w:rPr>
          <w:delText>0</w:delText>
        </w:r>
      </w:del>
      <w:ins w:id="45" w:author="Usidame, Omobukola Otoise" w:date="2023-05-17T08:37:00Z">
        <w:r w:rsidR="002949DE" w:rsidRPr="00746A9F">
          <w:rPr>
            <w:rFonts w:ascii="Arial" w:hAnsi="Arial" w:cs="Arial"/>
          </w:rPr>
          <w:t>202</w:t>
        </w:r>
        <w:r w:rsidR="002949DE">
          <w:rPr>
            <w:rFonts w:ascii="Arial" w:hAnsi="Arial" w:cs="Arial"/>
          </w:rPr>
          <w:t>1</w:t>
        </w:r>
      </w:ins>
      <w:r w:rsidR="009D2B6F" w:rsidRPr="00746A9F">
        <w:rPr>
          <w:rFonts w:ascii="Arial" w:hAnsi="Arial" w:cs="Arial"/>
        </w:rPr>
        <w:t xml:space="preserve">) period serves as the intervention. </w:t>
      </w:r>
      <w:r w:rsidRPr="00746A9F">
        <w:rPr>
          <w:rFonts w:ascii="Arial" w:hAnsi="Arial" w:cs="Arial"/>
          <w:bCs/>
        </w:rPr>
        <w:t xml:space="preserve">For model stability, we will restrict </w:t>
      </w:r>
      <w:del w:id="46" w:author="Usidame, Omobukola Otoise" w:date="2023-05-17T08:38:00Z">
        <w:r w:rsidRPr="00746A9F" w:rsidDel="002949DE">
          <w:rPr>
            <w:rFonts w:ascii="Arial" w:hAnsi="Arial" w:cs="Arial"/>
            <w:bCs/>
          </w:rPr>
          <w:delText xml:space="preserve">counties </w:delText>
        </w:r>
      </w:del>
      <w:ins w:id="47" w:author="Usidame, Omobukola Otoise" w:date="2023-05-17T08:38:00Z">
        <w:r w:rsidR="002949DE" w:rsidRPr="00746A9F">
          <w:rPr>
            <w:rFonts w:ascii="Arial" w:hAnsi="Arial" w:cs="Arial"/>
            <w:bCs/>
          </w:rPr>
          <w:t>c</w:t>
        </w:r>
        <w:r w:rsidR="002949DE">
          <w:rPr>
            <w:rFonts w:ascii="Arial" w:hAnsi="Arial" w:cs="Arial"/>
            <w:bCs/>
          </w:rPr>
          <w:t>i</w:t>
        </w:r>
        <w:r w:rsidR="002949DE" w:rsidRPr="00746A9F">
          <w:rPr>
            <w:rFonts w:ascii="Arial" w:hAnsi="Arial" w:cs="Arial"/>
            <w:bCs/>
          </w:rPr>
          <w:t xml:space="preserve">ties </w:t>
        </w:r>
      </w:ins>
      <w:r w:rsidRPr="00746A9F">
        <w:rPr>
          <w:rFonts w:ascii="Arial" w:hAnsi="Arial" w:cs="Arial"/>
          <w:bCs/>
        </w:rPr>
        <w:t xml:space="preserve">in this study to those with population estimates of 5000 or more residents, approximately XXX </w:t>
      </w:r>
      <w:del w:id="48" w:author="Usidame, Omobukola Otoise" w:date="2023-05-17T08:42:00Z">
        <w:r w:rsidRPr="00746A9F" w:rsidDel="00A40DB0">
          <w:rPr>
            <w:rFonts w:ascii="Arial" w:hAnsi="Arial" w:cs="Arial"/>
            <w:bCs/>
          </w:rPr>
          <w:delText>counties</w:delText>
        </w:r>
      </w:del>
      <w:ins w:id="49" w:author="Usidame, Omobukola Otoise" w:date="2023-05-17T08:42:00Z">
        <w:r w:rsidR="00A40DB0" w:rsidRPr="00746A9F">
          <w:rPr>
            <w:rFonts w:ascii="Arial" w:hAnsi="Arial" w:cs="Arial"/>
            <w:bCs/>
          </w:rPr>
          <w:t>c</w:t>
        </w:r>
        <w:r w:rsidR="00A40DB0">
          <w:rPr>
            <w:rFonts w:ascii="Arial" w:hAnsi="Arial" w:cs="Arial"/>
            <w:bCs/>
          </w:rPr>
          <w:t>i</w:t>
        </w:r>
        <w:r w:rsidR="00A40DB0" w:rsidRPr="00746A9F">
          <w:rPr>
            <w:rFonts w:ascii="Arial" w:hAnsi="Arial" w:cs="Arial"/>
            <w:bCs/>
          </w:rPr>
          <w:t>ties</w:t>
        </w:r>
      </w:ins>
      <w:r w:rsidRPr="00746A9F">
        <w:rPr>
          <w:rFonts w:ascii="Arial" w:hAnsi="Arial" w:cs="Arial"/>
          <w:bCs/>
        </w:rPr>
        <w:t>.</w:t>
      </w:r>
    </w:p>
    <w:p w14:paraId="3184C7E3" w14:textId="77777777" w:rsidR="00A8375C" w:rsidRPr="00746A9F" w:rsidRDefault="008640FB" w:rsidP="00294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pPrChange w:id="50" w:author="Usidame, Omobukola Otoise" w:date="2023-05-17T08:37:00Z">
          <w:pPr>
            <w:pStyle w:val="ListParagraph"/>
            <w:numPr>
              <w:numId w:val="4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746A9F">
        <w:rPr>
          <w:rFonts w:ascii="Arial" w:hAnsi="Arial" w:cs="Arial"/>
        </w:rPr>
        <w:t xml:space="preserve">Three additional models will test the association in separate models with multiplicative interactions between policy and SD covariates (race/ethnicity, poverty, education), examining the potential for effect modification while controlling for all the covariates. </w:t>
      </w:r>
    </w:p>
    <w:p w14:paraId="280D38AA" w14:textId="66904FD8" w:rsidR="00A8375C" w:rsidRPr="00746A9F" w:rsidRDefault="00A8375C" w:rsidP="002949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  <w:pPrChange w:id="51" w:author="Usidame, Omobukola Otoise" w:date="2023-05-17T08:37:00Z">
          <w:pPr>
            <w:pStyle w:val="ListParagraph"/>
            <w:numPr>
              <w:numId w:val="4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746A9F">
        <w:rPr>
          <w:rFonts w:ascii="Arial" w:hAnsi="Arial" w:cs="Arial"/>
        </w:rPr>
        <w:t xml:space="preserve">For sensitivity tests, we could also estimate separate mixed-effect models, pre- and post-policy, to examine associations while accounting for the </w:t>
      </w:r>
      <w:del w:id="52" w:author="Usidame, Omobukola Otoise" w:date="2023-05-17T08:39:00Z">
        <w:r w:rsidRPr="00746A9F" w:rsidDel="002949DE">
          <w:rPr>
            <w:rFonts w:ascii="Arial" w:hAnsi="Arial" w:cs="Arial"/>
          </w:rPr>
          <w:delText>county</w:delText>
        </w:r>
      </w:del>
      <w:ins w:id="53" w:author="Usidame, Omobukola Otoise" w:date="2023-05-17T08:39:00Z">
        <w:r w:rsidR="002949DE" w:rsidRPr="00746A9F">
          <w:rPr>
            <w:rFonts w:ascii="Arial" w:hAnsi="Arial" w:cs="Arial"/>
          </w:rPr>
          <w:t>c</w:t>
        </w:r>
        <w:r w:rsidR="002949DE">
          <w:rPr>
            <w:rFonts w:ascii="Arial" w:hAnsi="Arial" w:cs="Arial"/>
          </w:rPr>
          <w:t>i</w:t>
        </w:r>
        <w:r w:rsidR="002949DE" w:rsidRPr="00746A9F">
          <w:rPr>
            <w:rFonts w:ascii="Arial" w:hAnsi="Arial" w:cs="Arial"/>
          </w:rPr>
          <w:t>ty</w:t>
        </w:r>
      </w:ins>
      <w:r w:rsidRPr="00746A9F">
        <w:rPr>
          <w:rFonts w:ascii="Arial" w:hAnsi="Arial" w:cs="Arial"/>
        </w:rPr>
        <w:t xml:space="preserve">-level clusters </w:t>
      </w:r>
      <w:r w:rsidR="00097AF1" w:rsidRPr="00746A9F">
        <w:rPr>
          <w:rFonts w:ascii="Arial" w:hAnsi="Arial" w:cs="Arial"/>
        </w:rPr>
        <w:t>and</w:t>
      </w:r>
      <w:r w:rsidRPr="00746A9F">
        <w:rPr>
          <w:rFonts w:ascii="Arial" w:hAnsi="Arial" w:cs="Arial"/>
          <w:bCs/>
        </w:rPr>
        <w:t xml:space="preserve"> include all </w:t>
      </w:r>
      <w:del w:id="54" w:author="Usidame, Omobukola Otoise" w:date="2023-05-17T08:39:00Z">
        <w:r w:rsidRPr="00746A9F" w:rsidDel="002949DE">
          <w:rPr>
            <w:rFonts w:ascii="Arial" w:hAnsi="Arial" w:cs="Arial"/>
            <w:bCs/>
          </w:rPr>
          <w:delText>counties</w:delText>
        </w:r>
      </w:del>
      <w:ins w:id="55" w:author="Usidame, Omobukola Otoise" w:date="2023-05-17T08:39:00Z">
        <w:r w:rsidR="002949DE" w:rsidRPr="00746A9F">
          <w:rPr>
            <w:rFonts w:ascii="Arial" w:hAnsi="Arial" w:cs="Arial"/>
            <w:bCs/>
          </w:rPr>
          <w:t>c</w:t>
        </w:r>
        <w:r w:rsidR="002949DE">
          <w:rPr>
            <w:rFonts w:ascii="Arial" w:hAnsi="Arial" w:cs="Arial"/>
            <w:bCs/>
          </w:rPr>
          <w:t>i</w:t>
        </w:r>
        <w:r w:rsidR="002949DE" w:rsidRPr="00746A9F">
          <w:rPr>
            <w:rFonts w:ascii="Arial" w:hAnsi="Arial" w:cs="Arial"/>
            <w:bCs/>
          </w:rPr>
          <w:t>ties</w:t>
        </w:r>
      </w:ins>
      <w:r w:rsidRPr="00746A9F">
        <w:rPr>
          <w:rFonts w:ascii="Arial" w:hAnsi="Arial" w:cs="Arial"/>
          <w:bCs/>
        </w:rPr>
        <w:t xml:space="preserve">. </w:t>
      </w:r>
    </w:p>
    <w:p w14:paraId="662E89E9" w14:textId="77777777" w:rsidR="00A8375C" w:rsidRDefault="00A8375C" w:rsidP="00A837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69B921A4" w14:textId="1B232AD0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58CC">
        <w:rPr>
          <w:rFonts w:ascii="Arial" w:hAnsi="Arial" w:cs="Arial"/>
        </w:rPr>
        <w:t>Data management and statistical analyses will be performed in Stata, version 1</w:t>
      </w:r>
      <w:r>
        <w:rPr>
          <w:rFonts w:ascii="Arial" w:hAnsi="Arial" w:cs="Arial"/>
        </w:rPr>
        <w:t>7</w:t>
      </w:r>
      <w:r w:rsidRPr="009F58CC">
        <w:rPr>
          <w:rFonts w:ascii="Arial" w:hAnsi="Arial" w:cs="Arial"/>
        </w:rPr>
        <w:t>. Analyses will account for population weighting inherent</w:t>
      </w:r>
      <w:r>
        <w:rPr>
          <w:rFonts w:ascii="Arial" w:hAnsi="Arial" w:cs="Arial"/>
        </w:rPr>
        <w:t xml:space="preserve"> (replicate weighting)</w:t>
      </w:r>
      <w:r w:rsidRPr="009F58CC">
        <w:rPr>
          <w:rFonts w:ascii="Arial" w:hAnsi="Arial" w:cs="Arial"/>
        </w:rPr>
        <w:t xml:space="preserve"> in the ascertainment of study participants.</w:t>
      </w:r>
    </w:p>
    <w:p w14:paraId="6CFE66B8" w14:textId="77777777" w:rsidR="00A8375C" w:rsidRPr="009F58CC" w:rsidRDefault="00A8375C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4C822A" w14:textId="77777777" w:rsidR="009D2B6F" w:rsidRDefault="009D2B6F" w:rsidP="009D2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10004C48" w14:textId="40306A12" w:rsidR="0023127E" w:rsidRPr="00F10EF4" w:rsidRDefault="0023127E" w:rsidP="00F10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23127E" w:rsidRPr="00F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Usidame, Omobukola Otoise" w:date="2022-11-09T10:28:00Z" w:initials="UOO">
    <w:p w14:paraId="74DD2639" w14:textId="77777777" w:rsidR="00746A9F" w:rsidRDefault="00746A9F" w:rsidP="00127B46">
      <w:pPr>
        <w:pStyle w:val="CommentText"/>
      </w:pPr>
      <w:r>
        <w:rPr>
          <w:rStyle w:val="CommentReference"/>
        </w:rPr>
        <w:annotationRef/>
      </w:r>
      <w:r>
        <w:t>not sure if this is relevant</w:t>
      </w:r>
    </w:p>
  </w:comment>
  <w:comment w:id="24" w:author="Usidame, Omobukola Otoise" w:date="2022-11-09T10:30:00Z" w:initials="UOO">
    <w:p w14:paraId="53615EDD" w14:textId="77777777" w:rsidR="00746A9F" w:rsidRDefault="00746A9F" w:rsidP="007E38E6">
      <w:pPr>
        <w:pStyle w:val="CommentText"/>
      </w:pPr>
      <w:r>
        <w:rPr>
          <w:rStyle w:val="CommentReference"/>
        </w:rPr>
        <w:annotationRef/>
      </w:r>
      <w:r>
        <w:t>Again, not sure if this is relevant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DD2639" w15:done="0"/>
  <w15:commentEx w15:paraId="53615E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5FF55" w16cex:dateUtc="2022-11-09T15:28:00Z"/>
  <w16cex:commentExtensible w16cex:durableId="2715FFE2" w16cex:dateUtc="2022-11-0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DD2639" w16cid:durableId="2715FF55"/>
  <w16cid:commentId w16cid:paraId="53615EDD" w16cid:durableId="2715FF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1E2B" w14:textId="77777777" w:rsidR="000844E7" w:rsidRDefault="000844E7" w:rsidP="00ED4B92">
      <w:pPr>
        <w:spacing w:after="0" w:line="240" w:lineRule="auto"/>
      </w:pPr>
      <w:r>
        <w:separator/>
      </w:r>
    </w:p>
  </w:endnote>
  <w:endnote w:type="continuationSeparator" w:id="0">
    <w:p w14:paraId="565F90D8" w14:textId="77777777" w:rsidR="000844E7" w:rsidRDefault="000844E7" w:rsidP="00ED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1C04" w14:textId="77777777" w:rsidR="000844E7" w:rsidRDefault="000844E7" w:rsidP="00ED4B92">
      <w:pPr>
        <w:spacing w:after="0" w:line="240" w:lineRule="auto"/>
      </w:pPr>
      <w:r>
        <w:separator/>
      </w:r>
    </w:p>
  </w:footnote>
  <w:footnote w:type="continuationSeparator" w:id="0">
    <w:p w14:paraId="79339BF2" w14:textId="77777777" w:rsidR="000844E7" w:rsidRDefault="000844E7" w:rsidP="00ED4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9FF"/>
    <w:multiLevelType w:val="hybridMultilevel"/>
    <w:tmpl w:val="417C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F7959"/>
    <w:multiLevelType w:val="hybridMultilevel"/>
    <w:tmpl w:val="250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92177"/>
    <w:multiLevelType w:val="hybridMultilevel"/>
    <w:tmpl w:val="07B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71F5"/>
    <w:multiLevelType w:val="hybridMultilevel"/>
    <w:tmpl w:val="1526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3489B"/>
    <w:multiLevelType w:val="hybridMultilevel"/>
    <w:tmpl w:val="6A7E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89113">
    <w:abstractNumId w:val="3"/>
  </w:num>
  <w:num w:numId="2" w16cid:durableId="513690443">
    <w:abstractNumId w:val="2"/>
  </w:num>
  <w:num w:numId="3" w16cid:durableId="996154077">
    <w:abstractNumId w:val="4"/>
  </w:num>
  <w:num w:numId="4" w16cid:durableId="562060993">
    <w:abstractNumId w:val="1"/>
  </w:num>
  <w:num w:numId="5" w16cid:durableId="215052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idame, Omobukola Otoise">
    <w15:presenceInfo w15:providerId="AD" w15:userId="S::ousidame@purdue.edu::66393d12-8bd2-46a3-9910-70d8c18af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DM3Mzc0MDc1MbJU0lEKTi0uzszPAykwNKoFACJpCewtAAAA"/>
  </w:docVars>
  <w:rsids>
    <w:rsidRoot w:val="00C331F7"/>
    <w:rsid w:val="0000436B"/>
    <w:rsid w:val="0000737E"/>
    <w:rsid w:val="00010C8D"/>
    <w:rsid w:val="00014F5E"/>
    <w:rsid w:val="00061E89"/>
    <w:rsid w:val="00077FB5"/>
    <w:rsid w:val="00082705"/>
    <w:rsid w:val="000833DA"/>
    <w:rsid w:val="000844E7"/>
    <w:rsid w:val="00094925"/>
    <w:rsid w:val="00097AF1"/>
    <w:rsid w:val="000B331D"/>
    <w:rsid w:val="000C2178"/>
    <w:rsid w:val="000F2EEF"/>
    <w:rsid w:val="001164A7"/>
    <w:rsid w:val="00133133"/>
    <w:rsid w:val="001500D6"/>
    <w:rsid w:val="0016784F"/>
    <w:rsid w:val="00170177"/>
    <w:rsid w:val="00183902"/>
    <w:rsid w:val="001844FB"/>
    <w:rsid w:val="00186E0D"/>
    <w:rsid w:val="00194754"/>
    <w:rsid w:val="001C58A8"/>
    <w:rsid w:val="001D1501"/>
    <w:rsid w:val="0023127E"/>
    <w:rsid w:val="00236C6F"/>
    <w:rsid w:val="00237360"/>
    <w:rsid w:val="00237724"/>
    <w:rsid w:val="0025399F"/>
    <w:rsid w:val="002830C9"/>
    <w:rsid w:val="00285ADC"/>
    <w:rsid w:val="002867E2"/>
    <w:rsid w:val="002949DE"/>
    <w:rsid w:val="002F5856"/>
    <w:rsid w:val="003279F6"/>
    <w:rsid w:val="00330660"/>
    <w:rsid w:val="003478C5"/>
    <w:rsid w:val="00364A98"/>
    <w:rsid w:val="0038222B"/>
    <w:rsid w:val="003923BF"/>
    <w:rsid w:val="00393B4E"/>
    <w:rsid w:val="00394EBA"/>
    <w:rsid w:val="003A6D6D"/>
    <w:rsid w:val="003A72A1"/>
    <w:rsid w:val="003B672B"/>
    <w:rsid w:val="003E1899"/>
    <w:rsid w:val="003E6562"/>
    <w:rsid w:val="0045015B"/>
    <w:rsid w:val="004508A7"/>
    <w:rsid w:val="00453EB7"/>
    <w:rsid w:val="00474E0B"/>
    <w:rsid w:val="00484CCA"/>
    <w:rsid w:val="00484DFB"/>
    <w:rsid w:val="004C0E63"/>
    <w:rsid w:val="004F3785"/>
    <w:rsid w:val="00504D95"/>
    <w:rsid w:val="00510931"/>
    <w:rsid w:val="00513965"/>
    <w:rsid w:val="005231B3"/>
    <w:rsid w:val="005269F2"/>
    <w:rsid w:val="0053335E"/>
    <w:rsid w:val="005B402D"/>
    <w:rsid w:val="005B663E"/>
    <w:rsid w:val="005C75B9"/>
    <w:rsid w:val="005D52B6"/>
    <w:rsid w:val="0060156E"/>
    <w:rsid w:val="00671C96"/>
    <w:rsid w:val="00686321"/>
    <w:rsid w:val="00690073"/>
    <w:rsid w:val="0069356A"/>
    <w:rsid w:val="00697F6D"/>
    <w:rsid w:val="006A5C5B"/>
    <w:rsid w:val="006B37ED"/>
    <w:rsid w:val="006C43C2"/>
    <w:rsid w:val="006C7E4C"/>
    <w:rsid w:val="00704B8B"/>
    <w:rsid w:val="00722A11"/>
    <w:rsid w:val="00722D25"/>
    <w:rsid w:val="0073582C"/>
    <w:rsid w:val="00735A5A"/>
    <w:rsid w:val="007367AA"/>
    <w:rsid w:val="00740F53"/>
    <w:rsid w:val="00746A9F"/>
    <w:rsid w:val="007546BE"/>
    <w:rsid w:val="00771C18"/>
    <w:rsid w:val="00772102"/>
    <w:rsid w:val="0077386B"/>
    <w:rsid w:val="007F7B33"/>
    <w:rsid w:val="008640FB"/>
    <w:rsid w:val="00864A75"/>
    <w:rsid w:val="008819A7"/>
    <w:rsid w:val="00890A28"/>
    <w:rsid w:val="008B349F"/>
    <w:rsid w:val="009171E0"/>
    <w:rsid w:val="0095049B"/>
    <w:rsid w:val="00993B54"/>
    <w:rsid w:val="009A35CA"/>
    <w:rsid w:val="009D1A82"/>
    <w:rsid w:val="009D2B6F"/>
    <w:rsid w:val="009E7F71"/>
    <w:rsid w:val="009F58CC"/>
    <w:rsid w:val="00A11C2A"/>
    <w:rsid w:val="00A125C6"/>
    <w:rsid w:val="00A350CB"/>
    <w:rsid w:val="00A40DB0"/>
    <w:rsid w:val="00A41AC3"/>
    <w:rsid w:val="00A42750"/>
    <w:rsid w:val="00A521BE"/>
    <w:rsid w:val="00A57959"/>
    <w:rsid w:val="00A636A4"/>
    <w:rsid w:val="00A7467C"/>
    <w:rsid w:val="00A8375C"/>
    <w:rsid w:val="00AA5FC5"/>
    <w:rsid w:val="00AF20F2"/>
    <w:rsid w:val="00AF6C0E"/>
    <w:rsid w:val="00B033E1"/>
    <w:rsid w:val="00B217E0"/>
    <w:rsid w:val="00B554F4"/>
    <w:rsid w:val="00B6067C"/>
    <w:rsid w:val="00B61B15"/>
    <w:rsid w:val="00B64A50"/>
    <w:rsid w:val="00B925AE"/>
    <w:rsid w:val="00BA03B4"/>
    <w:rsid w:val="00BA1D91"/>
    <w:rsid w:val="00BD572D"/>
    <w:rsid w:val="00BE58D0"/>
    <w:rsid w:val="00BE7E52"/>
    <w:rsid w:val="00C331F7"/>
    <w:rsid w:val="00C5238D"/>
    <w:rsid w:val="00C6233F"/>
    <w:rsid w:val="00C64CDB"/>
    <w:rsid w:val="00C70BCC"/>
    <w:rsid w:val="00C8287B"/>
    <w:rsid w:val="00C87B73"/>
    <w:rsid w:val="00C93598"/>
    <w:rsid w:val="00CA1E20"/>
    <w:rsid w:val="00CF2611"/>
    <w:rsid w:val="00D17B62"/>
    <w:rsid w:val="00D24C78"/>
    <w:rsid w:val="00D34ECA"/>
    <w:rsid w:val="00D86F1F"/>
    <w:rsid w:val="00D930A3"/>
    <w:rsid w:val="00D95F46"/>
    <w:rsid w:val="00DB075F"/>
    <w:rsid w:val="00DB3FC1"/>
    <w:rsid w:val="00DF5DF6"/>
    <w:rsid w:val="00E17FD7"/>
    <w:rsid w:val="00E41890"/>
    <w:rsid w:val="00E922EA"/>
    <w:rsid w:val="00EA0536"/>
    <w:rsid w:val="00EA4EC1"/>
    <w:rsid w:val="00ED27AF"/>
    <w:rsid w:val="00ED4B92"/>
    <w:rsid w:val="00EE6BC5"/>
    <w:rsid w:val="00F00674"/>
    <w:rsid w:val="00F10EF4"/>
    <w:rsid w:val="00F55952"/>
    <w:rsid w:val="00F56871"/>
    <w:rsid w:val="00F91E37"/>
    <w:rsid w:val="00FA1F2C"/>
    <w:rsid w:val="00FB5632"/>
    <w:rsid w:val="00FD2385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ACC"/>
  <w15:chartTrackingRefBased/>
  <w15:docId w15:val="{BBF9ED9D-6ACC-4D27-84BD-DF643206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4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4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A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92"/>
  </w:style>
  <w:style w:type="paragraph" w:styleId="Footer">
    <w:name w:val="footer"/>
    <w:basedOn w:val="Normal"/>
    <w:link w:val="FooterChar"/>
    <w:uiPriority w:val="99"/>
    <w:unhideWhenUsed/>
    <w:rsid w:val="00ED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92"/>
  </w:style>
  <w:style w:type="paragraph" w:styleId="Revision">
    <w:name w:val="Revision"/>
    <w:hidden/>
    <w:uiPriority w:val="99"/>
    <w:semiHidden/>
    <w:rsid w:val="00484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D00292F-2BD7-4698-9CFD-57EC112B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Usidame, Omobukola</dc:creator>
  <cp:keywords/>
  <dc:description/>
  <cp:lastModifiedBy>Usidame, Omobukola Otoise</cp:lastModifiedBy>
  <cp:revision>2</cp:revision>
  <dcterms:created xsi:type="dcterms:W3CDTF">2023-05-17T12:46:00Z</dcterms:created>
  <dcterms:modified xsi:type="dcterms:W3CDTF">2023-05-17T12:46:00Z</dcterms:modified>
</cp:coreProperties>
</file>